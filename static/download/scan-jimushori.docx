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C9789" w14:textId="3E1C48B9" w:rsidR="00047956" w:rsidRDefault="00047956" w:rsidP="00FA5FAE">
      <w:pPr>
        <w:autoSpaceDE w:val="0"/>
        <w:autoSpaceDN w:val="0"/>
        <w:adjustRightInd w:val="0"/>
        <w:ind w:rightChars="100" w:right="210"/>
        <w:rPr>
          <w:rFonts w:asciiTheme="minorEastAsia" w:eastAsiaTheme="minorEastAsia" w:hAnsiTheme="minorEastAsia"/>
          <w:color w:val="000000" w:themeColor="text1"/>
          <w:szCs w:val="21"/>
        </w:rPr>
      </w:pPr>
      <w:ins w:id="0" w:author="作成者">
        <w:r>
          <w:rPr>
            <w:rFonts w:asciiTheme="minorEastAsia" w:eastAsiaTheme="minorEastAsia" w:hAnsiTheme="minorEastAsia" w:hint="eastAsia"/>
            <w:noProof/>
            <w:color w:val="000000" w:themeColor="text1"/>
            <w:szCs w:val="21"/>
            <w:u w:val="single"/>
          </w:rPr>
          <mc:AlternateContent>
            <mc:Choice Requires="wps">
              <w:drawing>
                <wp:anchor distT="0" distB="0" distL="114300" distR="114300" simplePos="0" relativeHeight="251658752" behindDoc="0" locked="0" layoutInCell="1" allowOverlap="1" wp14:anchorId="766C9DBC" wp14:editId="024419A9">
                  <wp:simplePos x="0" y="0"/>
                  <wp:positionH relativeFrom="margin">
                    <wp:posOffset>189865</wp:posOffset>
                  </wp:positionH>
                  <wp:positionV relativeFrom="paragraph">
                    <wp:posOffset>-812867</wp:posOffset>
                  </wp:positionV>
                  <wp:extent cx="4987660" cy="1385436"/>
                  <wp:effectExtent l="0" t="0" r="16510" b="12065"/>
                  <wp:wrapNone/>
                  <wp:docPr id="2" name="四角形: 角を丸くする 2"/>
                  <wp:cNvGraphicFramePr/>
                  <a:graphic xmlns:a="http://schemas.openxmlformats.org/drawingml/2006/main">
                    <a:graphicData uri="http://schemas.microsoft.com/office/word/2010/wordprocessingShape">
                      <wps:wsp>
                        <wps:cNvSpPr/>
                        <wps:spPr>
                          <a:xfrm>
                            <a:off x="0" y="0"/>
                            <a:ext cx="4987660" cy="138543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3B53F461" w14:textId="77777777" w:rsidR="00EF1156" w:rsidRPr="00D26B02" w:rsidRDefault="00EF1156" w:rsidP="00047956">
                              <w:pPr>
                                <w:jc w:val="left"/>
                                <w:rPr>
                                  <w:rFonts w:asciiTheme="majorEastAsia" w:eastAsiaTheme="majorEastAsia" w:hAnsiTheme="majorEastAsia"/>
                                </w:rPr>
                              </w:pPr>
                              <w:r w:rsidRPr="00D26B02">
                                <w:rPr>
                                  <w:rFonts w:asciiTheme="majorEastAsia" w:eastAsiaTheme="majorEastAsia" w:hAnsiTheme="majorEastAsia" w:hint="eastAsia"/>
                                </w:rPr>
                                <w:t>本規程の記載内容に関するご相談は弊社では受け付けておりません。</w:t>
                              </w:r>
                            </w:p>
                            <w:p w14:paraId="1ED2FACB" w14:textId="77777777" w:rsidR="00EF1156" w:rsidRDefault="00EF1156" w:rsidP="00047956">
                              <w:pPr>
                                <w:jc w:val="left"/>
                                <w:rPr>
                                  <w:rFonts w:asciiTheme="majorEastAsia" w:eastAsiaTheme="majorEastAsia" w:hAnsiTheme="majorEastAsia"/>
                                </w:rPr>
                              </w:pPr>
                              <w:r w:rsidRPr="00D26B02">
                                <w:rPr>
                                  <w:rFonts w:asciiTheme="majorEastAsia" w:eastAsiaTheme="majorEastAsia" w:hAnsiTheme="majorEastAsia" w:hint="eastAsia"/>
                                </w:rPr>
                                <w:t>お手数ですが、顧問税理士また</w:t>
                              </w:r>
                              <w:r>
                                <w:rPr>
                                  <w:rFonts w:asciiTheme="majorEastAsia" w:eastAsiaTheme="majorEastAsia" w:hAnsiTheme="majorEastAsia" w:hint="eastAsia"/>
                                </w:rPr>
                                <w:t>はお近くの税務署</w:t>
                              </w:r>
                              <w:r w:rsidRPr="00D26B02">
                                <w:rPr>
                                  <w:rFonts w:asciiTheme="majorEastAsia" w:eastAsiaTheme="majorEastAsia" w:hAnsiTheme="majorEastAsia" w:hint="eastAsia"/>
                                </w:rPr>
                                <w:t>にお問い合わせください。</w:t>
                              </w:r>
                            </w:p>
                            <w:p w14:paraId="7BAFC780" w14:textId="2185846B" w:rsidR="00047956" w:rsidRPr="00D26B02" w:rsidRDefault="00047956" w:rsidP="00047956">
                              <w:pPr>
                                <w:jc w:val="left"/>
                                <w:rPr>
                                  <w:rFonts w:asciiTheme="majorEastAsia" w:eastAsiaTheme="majorEastAsia" w:hAnsiTheme="majorEastAsia" w:hint="eastAsia"/>
                                </w:rPr>
                              </w:pPr>
                              <w:r>
                                <w:rPr>
                                  <w:rFonts w:ascii="Meiryo UI" w:eastAsia="Meiryo UI" w:hAnsi="Meiryo UI" w:hint="eastAsia"/>
                                </w:rPr>
                                <w:t>この記載例は、Airインボイスの利用に係る部分のみを記載したものです。Airインボイスに拠らないスキャナ保存については、別途「</w:t>
                              </w:r>
                              <w:r w:rsidRPr="00EF0A1C">
                                <w:rPr>
                                  <w:rFonts w:ascii="Meiryo UI" w:eastAsia="Meiryo UI" w:hAnsi="Meiryo UI" w:hint="eastAsia"/>
                                </w:rPr>
                                <w:t>国税関係書類に係る電子計算機処理に関する事務の手続を明らかにした書類</w:t>
                              </w:r>
                              <w:r>
                                <w:rPr>
                                  <w:rFonts w:ascii="Meiryo UI" w:eastAsia="Meiryo UI" w:hAnsi="Meiryo UI" w:hint="eastAsia"/>
                                </w:rPr>
                                <w:t>」の作成が必要です。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6C9DBC" id="四角形: 角を丸くする 2" o:spid="_x0000_s1026" style="position:absolute;left:0;text-align:left;margin-left:14.95pt;margin-top:-64pt;width:392.75pt;height:109.1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" fillcolor="black [3200]" strokecolor="black [1600]" strokeweight="1pt">
                  <v:stroke joinstyle="miter"/>
                  <v:textbox>
                    <w:txbxContent>
                      <w:p w14:paraId="3B53F461" w14:textId="77777777" w:rsidR="00EF1156" w:rsidRPr="00D26B02" w:rsidRDefault="00EF1156" w:rsidP="00047956">
                        <w:pPr>
                          <w:jc w:val="left"/>
                          <w:rPr>
                            <w:rFonts w:asciiTheme="majorEastAsia" w:eastAsiaTheme="majorEastAsia" w:hAnsiTheme="majorEastAsia"/>
                          </w:rPr>
                        </w:pPr>
                        <w:r w:rsidRPr="00D26B02">
                          <w:rPr>
                            <w:rFonts w:asciiTheme="majorEastAsia" w:eastAsiaTheme="majorEastAsia" w:hAnsiTheme="majorEastAsia" w:hint="eastAsia"/>
                          </w:rPr>
                          <w:t>本規程の記載内容に関するご相談は弊社では受け付けておりません。</w:t>
                        </w:r>
                      </w:p>
                      <w:p w14:paraId="1ED2FACB" w14:textId="77777777" w:rsidR="00EF1156" w:rsidRDefault="00EF1156" w:rsidP="00047956">
                        <w:pPr>
                          <w:jc w:val="left"/>
                          <w:rPr>
                            <w:rFonts w:asciiTheme="majorEastAsia" w:eastAsiaTheme="majorEastAsia" w:hAnsiTheme="majorEastAsia"/>
                          </w:rPr>
                        </w:pPr>
                        <w:r w:rsidRPr="00D26B02">
                          <w:rPr>
                            <w:rFonts w:asciiTheme="majorEastAsia" w:eastAsiaTheme="majorEastAsia" w:hAnsiTheme="majorEastAsia" w:hint="eastAsia"/>
                          </w:rPr>
                          <w:t>お手数ですが、顧問税理士また</w:t>
                        </w:r>
                        <w:r>
                          <w:rPr>
                            <w:rFonts w:asciiTheme="majorEastAsia" w:eastAsiaTheme="majorEastAsia" w:hAnsiTheme="majorEastAsia" w:hint="eastAsia"/>
                          </w:rPr>
                          <w:t>はお近くの税務署</w:t>
                        </w:r>
                        <w:r w:rsidRPr="00D26B02">
                          <w:rPr>
                            <w:rFonts w:asciiTheme="majorEastAsia" w:eastAsiaTheme="majorEastAsia" w:hAnsiTheme="majorEastAsia" w:hint="eastAsia"/>
                          </w:rPr>
                          <w:t>にお問い合わせください。</w:t>
                        </w:r>
                      </w:p>
                      <w:p w14:paraId="7BAFC780" w14:textId="2185846B" w:rsidR="00047956" w:rsidRPr="00D26B02" w:rsidRDefault="00047956" w:rsidP="00047956">
                        <w:pPr>
                          <w:jc w:val="left"/>
                          <w:rPr>
                            <w:rFonts w:asciiTheme="majorEastAsia" w:eastAsiaTheme="majorEastAsia" w:hAnsiTheme="majorEastAsia" w:hint="eastAsia"/>
                          </w:rPr>
                        </w:pPr>
                        <w:r>
                          <w:rPr>
                            <w:rFonts w:ascii="Meiryo UI" w:eastAsia="Meiryo UI" w:hAnsi="Meiryo UI" w:hint="eastAsia"/>
                          </w:rPr>
                          <w:t>この記載例は、Airインボイスの利用に係る部分のみを記載したものです。Airインボイスに拠らないスキャナ保存については、別途「</w:t>
                        </w:r>
                        <w:r w:rsidRPr="00EF0A1C">
                          <w:rPr>
                            <w:rFonts w:ascii="Meiryo UI" w:eastAsia="Meiryo UI" w:hAnsi="Meiryo UI" w:hint="eastAsia"/>
                          </w:rPr>
                          <w:t>国税関係書類に係る電子計算機処理に関する事務の手続を明らかにした書類</w:t>
                        </w:r>
                        <w:r>
                          <w:rPr>
                            <w:rFonts w:ascii="Meiryo UI" w:eastAsia="Meiryo UI" w:hAnsi="Meiryo UI" w:hint="eastAsia"/>
                          </w:rPr>
                          <w:t>」の作成が必要です。</w:t>
                        </w:r>
                      </w:p>
                    </w:txbxContent>
                  </v:textbox>
                  <w10:wrap anchorx="margin"/>
                </v:roundrect>
              </w:pict>
            </mc:Fallback>
          </mc:AlternateContent>
        </w:r>
      </w:ins>
    </w:p>
    <w:p w14:paraId="4A6722BD" w14:textId="77777777" w:rsidR="00047956" w:rsidRDefault="00047956" w:rsidP="00FA5FAE">
      <w:pPr>
        <w:autoSpaceDE w:val="0"/>
        <w:autoSpaceDN w:val="0"/>
        <w:adjustRightInd w:val="0"/>
        <w:ind w:rightChars="100" w:right="210"/>
        <w:rPr>
          <w:rFonts w:asciiTheme="minorEastAsia" w:eastAsiaTheme="minorEastAsia" w:hAnsiTheme="minorEastAsia"/>
          <w:color w:val="000000" w:themeColor="text1"/>
          <w:szCs w:val="21"/>
        </w:rPr>
      </w:pPr>
    </w:p>
    <w:p w14:paraId="177E4787" w14:textId="4C4CEC91" w:rsidR="00FA5FAE" w:rsidRPr="00C01417" w:rsidRDefault="00FA5FAE" w:rsidP="00FA5FAE">
      <w:pPr>
        <w:autoSpaceDE w:val="0"/>
        <w:autoSpaceDN w:val="0"/>
        <w:adjustRightInd w:val="0"/>
        <w:ind w:rightChars="100" w:right="210"/>
        <w:rPr>
          <w:rFonts w:asciiTheme="minorEastAsia" w:eastAsiaTheme="minorEastAsia" w:hAnsiTheme="minorEastAsia"/>
          <w:color w:val="000000" w:themeColor="text1"/>
          <w:szCs w:val="21"/>
        </w:rPr>
      </w:pPr>
    </w:p>
    <w:p w14:paraId="00617557" w14:textId="77777777" w:rsidR="00EF1156" w:rsidRPr="00047956" w:rsidRDefault="00EF1156" w:rsidP="00FA5FAE">
      <w:pPr>
        <w:jc w:val="center"/>
        <w:rPr>
          <w:rFonts w:ascii="ＭＳ 明朝" w:hAnsi="ＭＳ 明朝"/>
          <w:color w:val="000000" w:themeColor="text1"/>
          <w:sz w:val="24"/>
        </w:rPr>
      </w:pPr>
      <w:r w:rsidRPr="00047956">
        <w:rPr>
          <w:rFonts w:ascii="ＭＳ 明朝" w:hAnsi="ＭＳ 明朝" w:hint="eastAsia"/>
          <w:color w:val="000000" w:themeColor="text1"/>
          <w:sz w:val="24"/>
        </w:rPr>
        <w:t>Airインボイスを利用した</w:t>
      </w:r>
    </w:p>
    <w:p w14:paraId="628ABC84" w14:textId="3B979156" w:rsidR="00FA5FAE" w:rsidRPr="00C01417" w:rsidRDefault="00FA5FAE" w:rsidP="00FA5FAE">
      <w:pPr>
        <w:jc w:val="center"/>
        <w:rPr>
          <w:rFonts w:ascii="ＭＳ 明朝" w:hAnsi="ＭＳ 明朝"/>
        </w:rPr>
      </w:pPr>
      <w:r w:rsidRPr="00C01417">
        <w:rPr>
          <w:rFonts w:ascii="ＭＳ 明朝" w:hAnsi="ＭＳ 明朝" w:hint="eastAsia"/>
          <w:sz w:val="24"/>
        </w:rPr>
        <w:t>国税関係書類に係る電子計算機処理に関する事務の手続を明らかにした書類</w:t>
      </w:r>
    </w:p>
    <w:p w14:paraId="7F6EEFD0" w14:textId="3CF7B709" w:rsidR="00FA5FAE" w:rsidRPr="00C01417" w:rsidRDefault="00FA5FAE" w:rsidP="00FA5FAE">
      <w:pPr>
        <w:rPr>
          <w:rFonts w:ascii="ＭＳ 明朝" w:hAnsi="ＭＳ 明朝"/>
        </w:rPr>
      </w:pPr>
    </w:p>
    <w:p w14:paraId="5DF2F2ED" w14:textId="77777777" w:rsidR="00FA5FAE" w:rsidRPr="00C01417" w:rsidRDefault="00FA5FAE" w:rsidP="00FA5FAE">
      <w:pPr>
        <w:rPr>
          <w:rFonts w:ascii="ＭＳ 明朝" w:hAnsi="ＭＳ 明朝"/>
        </w:rPr>
      </w:pPr>
    </w:p>
    <w:p w14:paraId="4C5E4B62" w14:textId="33DBE5C6" w:rsidR="00FA5FAE" w:rsidRPr="00C01417" w:rsidRDefault="00FA5FAE" w:rsidP="00FA5FAE">
      <w:pPr>
        <w:rPr>
          <w:rFonts w:ascii="ＭＳ 明朝" w:hAnsi="ＭＳ 明朝"/>
        </w:rPr>
      </w:pPr>
      <w:r w:rsidRPr="00C01417">
        <w:rPr>
          <w:rFonts w:ascii="ＭＳ 明朝" w:hAnsi="ＭＳ 明朝" w:hint="eastAsia"/>
        </w:rPr>
        <w:t>（書類の受領）</w:t>
      </w:r>
    </w:p>
    <w:p w14:paraId="587ECDE9" w14:textId="06459B91" w:rsidR="00FA5FAE" w:rsidRPr="00C01417" w:rsidRDefault="00FA5FAE" w:rsidP="00FA5FAE">
      <w:pPr>
        <w:ind w:firstLineChars="100" w:firstLine="210"/>
        <w:rPr>
          <w:rFonts w:ascii="ＭＳ 明朝" w:hAnsi="ＭＳ 明朝"/>
        </w:rPr>
      </w:pPr>
      <w:r w:rsidRPr="00C01417">
        <w:rPr>
          <w:rFonts w:ascii="ＭＳ 明朝" w:hAnsi="ＭＳ 明朝" w:hint="eastAsia"/>
        </w:rPr>
        <w:t>１　営業責任者は、受領した以下の書類について、経理責任者に引き継ぐ。</w:t>
      </w:r>
    </w:p>
    <w:p w14:paraId="13AE3F49" w14:textId="7B93F6F4" w:rsidR="00FA5FAE" w:rsidRPr="00C01417" w:rsidRDefault="00FA5FAE" w:rsidP="00FA5FAE">
      <w:pPr>
        <w:ind w:leftChars="100" w:left="210" w:firstLineChars="100" w:firstLine="210"/>
        <w:rPr>
          <w:rFonts w:ascii="ＭＳ 明朝" w:hAnsi="ＭＳ 明朝"/>
        </w:rPr>
      </w:pPr>
      <w:r w:rsidRPr="00C01417">
        <w:rPr>
          <w:rFonts w:ascii="ＭＳ 明朝" w:hAnsi="ＭＳ 明朝" w:hint="eastAsia"/>
        </w:rPr>
        <w:t>⑴　取引先から請求書を受領した営業責任者は、請求書を経理責任者に引き継ぐ。</w:t>
      </w:r>
    </w:p>
    <w:p w14:paraId="78E595C9" w14:textId="433E432C" w:rsidR="00FA5FAE" w:rsidRPr="00C01417" w:rsidRDefault="00FA5FAE" w:rsidP="00FA5FAE">
      <w:pPr>
        <w:rPr>
          <w:rFonts w:ascii="游明朝" w:eastAsia="游明朝" w:hAnsi="游明朝"/>
        </w:rPr>
      </w:pPr>
    </w:p>
    <w:p w14:paraId="1AB0368F" w14:textId="7C9AA126" w:rsidR="00FA5FAE" w:rsidRPr="00C01417" w:rsidRDefault="00FA5FAE" w:rsidP="00FA5FAE">
      <w:pPr>
        <w:ind w:left="1050" w:hangingChars="500" w:hanging="1050"/>
        <w:rPr>
          <w:rFonts w:ascii="ＭＳ 明朝" w:hAnsi="ＭＳ 明朝"/>
          <w:color w:val="000000"/>
          <w:szCs w:val="21"/>
        </w:rPr>
      </w:pPr>
      <w:r w:rsidRPr="00C01417">
        <w:rPr>
          <w:rFonts w:ascii="ＭＳ 明朝" w:hAnsi="ＭＳ 明朝" w:hint="eastAsia"/>
          <w:color w:val="000000"/>
          <w:szCs w:val="21"/>
        </w:rPr>
        <w:t>（スキャニングの準備）</w:t>
      </w:r>
    </w:p>
    <w:p w14:paraId="7529CD35" w14:textId="193B36FD" w:rsidR="00FA5FAE" w:rsidRPr="00C01417" w:rsidRDefault="00FA5FAE" w:rsidP="00FA5FAE">
      <w:pPr>
        <w:ind w:firstLineChars="100" w:firstLine="210"/>
        <w:rPr>
          <w:rFonts w:ascii="ＭＳ 明朝" w:hAnsi="ＭＳ 明朝"/>
          <w:color w:val="000000"/>
          <w:szCs w:val="21"/>
        </w:rPr>
      </w:pPr>
      <w:r w:rsidRPr="00C01417">
        <w:rPr>
          <w:rFonts w:ascii="ＭＳ 明朝" w:hAnsi="ＭＳ 明朝" w:hint="eastAsia"/>
          <w:color w:val="000000"/>
          <w:szCs w:val="21"/>
        </w:rPr>
        <w:t>２　作業担当者は、次の期日までにスキャニングの準備を行う。</w:t>
      </w:r>
    </w:p>
    <w:p w14:paraId="5FB27279" w14:textId="69A0C134" w:rsidR="00FA5FAE" w:rsidRPr="00C01417" w:rsidRDefault="00FA5FAE" w:rsidP="00FA5FAE">
      <w:pPr>
        <w:numPr>
          <w:ilvl w:val="0"/>
          <w:numId w:val="1"/>
        </w:numPr>
        <w:ind w:leftChars="100" w:left="210" w:firstLineChars="100" w:firstLine="210"/>
        <w:rPr>
          <w:rFonts w:ascii="ＭＳ 明朝" w:hAnsi="ＭＳ 明朝"/>
          <w:color w:val="000000"/>
          <w:szCs w:val="21"/>
        </w:rPr>
      </w:pPr>
      <w:r w:rsidRPr="00C01417">
        <w:rPr>
          <w:rFonts w:ascii="ＭＳ 明朝" w:hAnsi="ＭＳ 明朝" w:hint="eastAsia"/>
          <w:color w:val="000000"/>
          <w:szCs w:val="21"/>
        </w:rPr>
        <w:t>請求書　　　　　請求書受領後、５日以内</w:t>
      </w:r>
    </w:p>
    <w:p w14:paraId="5C3EF4EB" w14:textId="77373076" w:rsidR="00FA5FAE" w:rsidRPr="00C01417" w:rsidRDefault="00FA5FAE" w:rsidP="00FA5FAE">
      <w:pPr>
        <w:ind w:firstLineChars="1200" w:firstLine="2520"/>
        <w:rPr>
          <w:rFonts w:ascii="ＭＳ 明朝" w:hAnsi="ＭＳ 明朝"/>
          <w:color w:val="000000"/>
          <w:szCs w:val="21"/>
        </w:rPr>
      </w:pPr>
    </w:p>
    <w:p w14:paraId="7646BDE6" w14:textId="050F548A" w:rsidR="00FA5FAE" w:rsidRPr="00C01417" w:rsidRDefault="00FA5FAE" w:rsidP="00FA5FAE">
      <w:pPr>
        <w:ind w:left="1050" w:hangingChars="500" w:hanging="1050"/>
        <w:rPr>
          <w:rFonts w:ascii="ＭＳ 明朝" w:hAnsi="ＭＳ 明朝"/>
          <w:color w:val="000000"/>
          <w:szCs w:val="21"/>
        </w:rPr>
      </w:pPr>
    </w:p>
    <w:p w14:paraId="12F01B4A" w14:textId="0BB9A8A9" w:rsidR="00FA5FAE" w:rsidRPr="00C01417" w:rsidRDefault="00FA5FAE" w:rsidP="00FA5FAE">
      <w:pPr>
        <w:ind w:left="1050" w:hangingChars="500" w:hanging="1050"/>
        <w:rPr>
          <w:rFonts w:ascii="ＭＳ 明朝" w:hAnsi="ＭＳ 明朝"/>
          <w:color w:val="000000"/>
          <w:szCs w:val="21"/>
        </w:rPr>
      </w:pPr>
      <w:r w:rsidRPr="00C01417">
        <w:rPr>
          <w:rFonts w:ascii="ＭＳ 明朝" w:hAnsi="ＭＳ 明朝" w:hint="eastAsia"/>
          <w:color w:val="000000"/>
          <w:szCs w:val="21"/>
        </w:rPr>
        <w:t>（スキャニング処理）</w:t>
      </w:r>
    </w:p>
    <w:p w14:paraId="7F6D4DA9" w14:textId="4A96D651" w:rsidR="00240F62" w:rsidRPr="00C01417" w:rsidRDefault="00FA5FAE" w:rsidP="00240F62">
      <w:pPr>
        <w:ind w:leftChars="100" w:left="420" w:hangingChars="100" w:hanging="210"/>
        <w:rPr>
          <w:rFonts w:ascii="ＭＳ 明朝" w:hAnsi="ＭＳ 明朝"/>
          <w:color w:val="000000"/>
          <w:szCs w:val="21"/>
        </w:rPr>
      </w:pPr>
      <w:r w:rsidRPr="00C01417">
        <w:rPr>
          <w:rFonts w:ascii="ＭＳ 明朝" w:hAnsi="ＭＳ 明朝" w:hint="eastAsia"/>
          <w:color w:val="000000"/>
          <w:szCs w:val="21"/>
        </w:rPr>
        <w:t>３　作業担当者は、</w:t>
      </w:r>
      <w:r w:rsidR="003B5819" w:rsidRPr="00047956">
        <w:rPr>
          <w:rFonts w:ascii="ＭＳ 明朝" w:hAnsi="ＭＳ 明朝" w:hint="eastAsia"/>
          <w:color w:val="000000" w:themeColor="text1"/>
          <w:szCs w:val="21"/>
        </w:rPr>
        <w:t>株式会社リクルート</w:t>
      </w:r>
      <w:r w:rsidRPr="00047956">
        <w:rPr>
          <w:rFonts w:ascii="ＭＳ 明朝" w:hAnsi="ＭＳ 明朝" w:hint="eastAsia"/>
          <w:color w:val="000000" w:themeColor="text1"/>
          <w:szCs w:val="21"/>
        </w:rPr>
        <w:t>製</w:t>
      </w:r>
      <w:r w:rsidR="001E00B4" w:rsidRPr="00047956">
        <w:rPr>
          <w:rFonts w:ascii="ＭＳ 明朝" w:hAnsi="ＭＳ 明朝" w:hint="eastAsia"/>
          <w:color w:val="000000" w:themeColor="text1"/>
          <w:szCs w:val="21"/>
        </w:rPr>
        <w:t>請求書支払いアプリ「</w:t>
      </w:r>
      <w:r w:rsidR="003B5819" w:rsidRPr="00047956">
        <w:rPr>
          <w:rFonts w:ascii="ＭＳ 明朝" w:hAnsi="ＭＳ 明朝" w:hint="eastAsia"/>
          <w:color w:val="000000" w:themeColor="text1"/>
          <w:szCs w:val="21"/>
        </w:rPr>
        <w:t>Airインボイス</w:t>
      </w:r>
      <w:r w:rsidR="001E00B4" w:rsidRPr="00047956">
        <w:rPr>
          <w:rFonts w:ascii="ＭＳ 明朝" w:hAnsi="ＭＳ 明朝" w:hint="eastAsia"/>
          <w:color w:val="000000" w:themeColor="text1"/>
          <w:szCs w:val="21"/>
        </w:rPr>
        <w:t>」</w:t>
      </w:r>
      <w:r w:rsidRPr="00C01417">
        <w:rPr>
          <w:rFonts w:ascii="ＭＳ 明朝" w:hAnsi="ＭＳ 明朝" w:hint="eastAsia"/>
          <w:color w:val="000000"/>
          <w:szCs w:val="21"/>
        </w:rPr>
        <w:t>を活用し、スキャニング処理を実施する。</w:t>
      </w:r>
    </w:p>
    <w:p w14:paraId="453D0CEB" w14:textId="67605EE3" w:rsidR="00FA5FAE" w:rsidRPr="00C01417" w:rsidRDefault="00FA5FAE" w:rsidP="00240F62">
      <w:pPr>
        <w:rPr>
          <w:rFonts w:ascii="ＭＳ 明朝" w:hAnsi="ＭＳ 明朝"/>
          <w:color w:val="000000"/>
          <w:szCs w:val="21"/>
        </w:rPr>
      </w:pPr>
    </w:p>
    <w:p w14:paraId="5225645E" w14:textId="22363924" w:rsidR="00FA5FAE" w:rsidRPr="00C01417" w:rsidRDefault="00FA5FAE" w:rsidP="00FA5FAE">
      <w:pPr>
        <w:ind w:left="210" w:hangingChars="100" w:hanging="210"/>
        <w:rPr>
          <w:rFonts w:ascii="ＭＳ 明朝" w:hAnsi="ＭＳ 明朝"/>
          <w:color w:val="000000"/>
          <w:szCs w:val="21"/>
        </w:rPr>
      </w:pPr>
      <w:r w:rsidRPr="00C01417">
        <w:rPr>
          <w:rFonts w:ascii="ＭＳ 明朝" w:hAnsi="ＭＳ 明朝" w:hint="eastAsia"/>
          <w:color w:val="000000"/>
          <w:szCs w:val="21"/>
        </w:rPr>
        <w:t>（管理責任者の確認）</w:t>
      </w:r>
    </w:p>
    <w:p w14:paraId="7F88518C" w14:textId="45A056B6" w:rsidR="00FA5FAE" w:rsidRPr="00C01417" w:rsidRDefault="00FA5FAE" w:rsidP="00FA5FAE">
      <w:pPr>
        <w:ind w:leftChars="100" w:left="420" w:hangingChars="100" w:hanging="210"/>
        <w:rPr>
          <w:rFonts w:ascii="ＭＳ 明朝" w:hAnsi="ＭＳ 明朝"/>
          <w:color w:val="000000"/>
          <w:szCs w:val="21"/>
        </w:rPr>
      </w:pPr>
      <w:r w:rsidRPr="00C01417">
        <w:rPr>
          <w:rFonts w:ascii="ＭＳ 明朝" w:hAnsi="ＭＳ 明朝" w:hint="eastAsia"/>
          <w:color w:val="000000"/>
          <w:szCs w:val="21"/>
        </w:rPr>
        <w:t>４　作業担当者は、正確にスキャニングされていることを確認した後に、画像（電子化文書）を</w:t>
      </w:r>
      <w:r w:rsidR="003F4126" w:rsidRPr="00047956">
        <w:rPr>
          <w:rFonts w:ascii="ＭＳ 明朝" w:hAnsi="ＭＳ 明朝" w:hint="eastAsia"/>
          <w:color w:val="000000" w:themeColor="text1"/>
          <w:szCs w:val="21"/>
        </w:rPr>
        <w:t>Airインボイスにアップロード</w:t>
      </w:r>
      <w:r w:rsidRPr="00047956">
        <w:rPr>
          <w:rFonts w:ascii="ＭＳ 明朝" w:hAnsi="ＭＳ 明朝" w:hint="eastAsia"/>
          <w:color w:val="000000" w:themeColor="text1"/>
          <w:szCs w:val="21"/>
        </w:rPr>
        <w:t>し、</w:t>
      </w:r>
      <w:r w:rsidR="003F4126" w:rsidRPr="00047956">
        <w:rPr>
          <w:rFonts w:ascii="ＭＳ 明朝" w:hAnsi="ＭＳ 明朝" w:hint="eastAsia"/>
          <w:color w:val="000000" w:themeColor="text1"/>
          <w:szCs w:val="21"/>
        </w:rPr>
        <w:t>検索項目を入力のうえ、</w:t>
      </w:r>
      <w:r w:rsidRPr="00C01417">
        <w:rPr>
          <w:rFonts w:ascii="ＭＳ 明朝" w:hAnsi="ＭＳ 明朝" w:hint="eastAsia"/>
          <w:color w:val="000000"/>
          <w:szCs w:val="21"/>
        </w:rPr>
        <w:t>管理責任者にこれを引き継ぐ。管理責任者は電子化文書と原本の確認を速やかに行う。</w:t>
      </w:r>
      <w:r w:rsidR="00047956" w:rsidRPr="00047956">
        <w:rPr>
          <w:rFonts w:ascii="ＭＳ 明朝" w:hAnsi="ＭＳ 明朝" w:hint="eastAsia"/>
          <w:color w:val="000000"/>
          <w:sz w:val="16"/>
          <w:szCs w:val="16"/>
        </w:rPr>
        <w:t>※</w:t>
      </w:r>
      <w:r w:rsidR="00047956" w:rsidRPr="00047956">
        <w:rPr>
          <w:rFonts w:ascii="ＭＳ 明朝" w:hAnsi="ＭＳ 明朝"/>
          <w:color w:val="000000"/>
          <w:sz w:val="16"/>
          <w:szCs w:val="16"/>
        </w:rPr>
        <w:t>1</w:t>
      </w:r>
    </w:p>
    <w:p w14:paraId="2BAD5B2D" w14:textId="77D3C66C" w:rsidR="00FA5FAE" w:rsidRPr="00C01417" w:rsidRDefault="00FA5FAE" w:rsidP="00047956">
      <w:pPr>
        <w:rPr>
          <w:rFonts w:ascii="ＭＳ 明朝" w:hAnsi="ＭＳ 明朝" w:hint="eastAsia"/>
          <w:color w:val="000000"/>
          <w:szCs w:val="21"/>
        </w:rPr>
      </w:pPr>
    </w:p>
    <w:p w14:paraId="0372CC1E" w14:textId="5627807D" w:rsidR="00FA5FAE" w:rsidRDefault="00FA5FAE" w:rsidP="00FA5FAE">
      <w:pPr>
        <w:ind w:firstLineChars="100" w:firstLine="210"/>
        <w:rPr>
          <w:rFonts w:ascii="ＭＳ 明朝" w:hAnsi="ＭＳ 明朝"/>
          <w:color w:val="000000"/>
          <w:szCs w:val="21"/>
        </w:rPr>
      </w:pPr>
    </w:p>
    <w:p w14:paraId="231473BD" w14:textId="77777777" w:rsidR="00292744" w:rsidRPr="00C01417" w:rsidRDefault="00292744" w:rsidP="00FA5FAE">
      <w:pPr>
        <w:ind w:firstLineChars="100" w:firstLine="210"/>
        <w:rPr>
          <w:rFonts w:ascii="ＭＳ 明朝" w:hAnsi="ＭＳ 明朝"/>
          <w:color w:val="000000"/>
          <w:szCs w:val="21"/>
        </w:rPr>
      </w:pPr>
    </w:p>
    <w:p w14:paraId="660D4AED" w14:textId="77777777" w:rsidR="00FA5FAE" w:rsidRPr="00C01417" w:rsidRDefault="00FA5FAE" w:rsidP="00FA5FAE">
      <w:pPr>
        <w:rPr>
          <w:rFonts w:ascii="ＭＳ 明朝" w:hAnsi="ＭＳ 明朝"/>
          <w:color w:val="000000"/>
          <w:szCs w:val="21"/>
        </w:rPr>
      </w:pPr>
    </w:p>
    <w:p w14:paraId="2700507F" w14:textId="77777777" w:rsidR="00FA5FAE" w:rsidRPr="00C01417" w:rsidRDefault="00FA5FAE" w:rsidP="00FA5FAE">
      <w:pPr>
        <w:ind w:left="1050" w:hangingChars="500" w:hanging="1050"/>
        <w:rPr>
          <w:rFonts w:ascii="ＭＳ 明朝" w:hAnsi="ＭＳ 明朝"/>
          <w:color w:val="000000"/>
          <w:szCs w:val="21"/>
        </w:rPr>
      </w:pPr>
      <w:r w:rsidRPr="00C01417">
        <w:rPr>
          <w:rFonts w:ascii="ＭＳ 明朝" w:hAnsi="ＭＳ 明朝" w:hint="eastAsia"/>
          <w:color w:val="000000"/>
          <w:szCs w:val="21"/>
        </w:rPr>
        <w:t>（電子化文書の保存）</w:t>
      </w:r>
    </w:p>
    <w:p w14:paraId="521CEF47" w14:textId="11B6DBDD" w:rsidR="00FA5FAE" w:rsidRPr="00C01417" w:rsidRDefault="00C2783C" w:rsidP="00FA5FAE">
      <w:pPr>
        <w:ind w:leftChars="100" w:left="420" w:hangingChars="100" w:hanging="210"/>
        <w:rPr>
          <w:rFonts w:ascii="ＭＳ 明朝" w:hAnsi="ＭＳ 明朝"/>
          <w:color w:val="000000"/>
          <w:szCs w:val="21"/>
        </w:rPr>
      </w:pPr>
      <w:r w:rsidRPr="00047956">
        <w:rPr>
          <w:rFonts w:ascii="ＭＳ 明朝" w:hAnsi="ＭＳ 明朝" w:hint="eastAsia"/>
          <w:color w:val="000000" w:themeColor="text1"/>
          <w:szCs w:val="21"/>
        </w:rPr>
        <w:t>５</w:t>
      </w:r>
      <w:r w:rsidR="00FA5FAE" w:rsidRPr="00C01417">
        <w:rPr>
          <w:rFonts w:ascii="ＭＳ 明朝" w:hAnsi="ＭＳ 明朝" w:hint="eastAsia"/>
          <w:color w:val="000000"/>
          <w:szCs w:val="21"/>
        </w:rPr>
        <w:t xml:space="preserve">　本システムにより電子化されたデータは、国税に関する法律の規定により保存しなければならないとされている期間まで保存する。</w:t>
      </w:r>
    </w:p>
    <w:p w14:paraId="3B145A26" w14:textId="691B1137" w:rsidR="005E3F1F" w:rsidRPr="00FA5FAE" w:rsidRDefault="00047956" w:rsidP="00FA5FAE">
      <w:ins w:id="1" w:author="作成者">
        <w:r>
          <w:rPr>
            <w:rFonts w:asciiTheme="minorEastAsia" w:eastAsiaTheme="minorEastAsia" w:hAnsiTheme="minorEastAsia" w:hint="eastAsia"/>
            <w:noProof/>
            <w:color w:val="000000" w:themeColor="text1"/>
            <w:szCs w:val="21"/>
            <w:u w:val="single"/>
          </w:rPr>
          <mc:AlternateContent>
            <mc:Choice Requires="wps">
              <w:drawing>
                <wp:anchor distT="0" distB="0" distL="114300" distR="114300" simplePos="0" relativeHeight="251665408" behindDoc="0" locked="0" layoutInCell="1" allowOverlap="1" wp14:anchorId="4E706543" wp14:editId="60C3C283">
                  <wp:simplePos x="0" y="0"/>
                  <wp:positionH relativeFrom="margin">
                    <wp:posOffset>84723</wp:posOffset>
                  </wp:positionH>
                  <wp:positionV relativeFrom="paragraph">
                    <wp:posOffset>132849</wp:posOffset>
                  </wp:positionV>
                  <wp:extent cx="4987660" cy="933651"/>
                  <wp:effectExtent l="0" t="0" r="16510" b="19050"/>
                  <wp:wrapNone/>
                  <wp:docPr id="1843768225" name="四角形: 角を丸くする 2"/>
                  <wp:cNvGraphicFramePr/>
                  <a:graphic xmlns:a="http://schemas.openxmlformats.org/drawingml/2006/main">
                    <a:graphicData uri="http://schemas.microsoft.com/office/word/2010/wordprocessingShape">
                      <wps:wsp>
                        <wps:cNvSpPr/>
                        <wps:spPr>
                          <a:xfrm>
                            <a:off x="0" y="0"/>
                            <a:ext cx="4987660" cy="933651"/>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3794F8D7" w14:textId="05BB26FF" w:rsidR="00047956" w:rsidRPr="00D26B02" w:rsidRDefault="00047956" w:rsidP="00047956">
                              <w:pPr>
                                <w:jc w:val="left"/>
                                <w:rPr>
                                  <w:rFonts w:asciiTheme="majorEastAsia" w:eastAsiaTheme="majorEastAsia" w:hAnsiTheme="majorEastAsia" w:hint="eastAsia"/>
                                </w:rPr>
                              </w:pPr>
                              <w:r>
                                <w:rPr>
                                  <w:rFonts w:ascii="Meiryo UI" w:eastAsia="Meiryo UI" w:hAnsi="Meiryo UI" w:hint="eastAsia"/>
                                </w:rPr>
                                <w:t>※</w:t>
                              </w:r>
                              <w:r>
                                <w:rPr>
                                  <w:rFonts w:ascii="Meiryo UI" w:eastAsia="Meiryo UI" w:hAnsi="Meiryo UI"/>
                                </w:rPr>
                                <w:t xml:space="preserve">1 </w:t>
                              </w:r>
                              <w:r>
                                <w:rPr>
                                  <w:rFonts w:ascii="Meiryo UI" w:eastAsia="Meiryo UI" w:hAnsi="Meiryo UI" w:hint="eastAsia"/>
                                </w:rPr>
                                <w:t>AirインボイスはNTP</w:t>
                              </w:r>
                              <w:r w:rsidRPr="000759A6">
                                <w:rPr>
                                  <w:rFonts w:ascii="Meiryo UI" w:eastAsia="Meiryo UI" w:hAnsi="Meiryo UI" w:hint="eastAsia"/>
                                </w:rPr>
                                <w:t>サーバと同期する</w:t>
                              </w:r>
                              <w:r>
                                <w:rPr>
                                  <w:rFonts w:ascii="Meiryo UI" w:eastAsia="Meiryo UI" w:hAnsi="Meiryo UI" w:hint="eastAsia"/>
                                </w:rPr>
                                <w:t>サーバにデータを保存するため、タイムスタンプ付与の手続きは存在しません。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706543" id="_x0000_s1027" style="position:absolute;left:0;text-align:left;margin-left:6.65pt;margin-top:10.45pt;width:392.75pt;height:7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" fillcolor="black [3200]" strokecolor="black [1600]" strokeweight="1pt">
                  <v:stroke joinstyle="miter"/>
                  <v:textbox>
                    <w:txbxContent>
                      <w:p w14:paraId="3794F8D7" w14:textId="05BB26FF" w:rsidR="00047956" w:rsidRPr="00D26B02" w:rsidRDefault="00047956" w:rsidP="00047956">
                        <w:pPr>
                          <w:jc w:val="left"/>
                          <w:rPr>
                            <w:rFonts w:asciiTheme="majorEastAsia" w:eastAsiaTheme="majorEastAsia" w:hAnsiTheme="majorEastAsia" w:hint="eastAsia"/>
                          </w:rPr>
                        </w:pPr>
                        <w:r>
                          <w:rPr>
                            <w:rFonts w:ascii="Meiryo UI" w:eastAsia="Meiryo UI" w:hAnsi="Meiryo UI" w:hint="eastAsia"/>
                          </w:rPr>
                          <w:t>※</w:t>
                        </w:r>
                        <w:r>
                          <w:rPr>
                            <w:rFonts w:ascii="Meiryo UI" w:eastAsia="Meiryo UI" w:hAnsi="Meiryo UI"/>
                          </w:rPr>
                          <w:t xml:space="preserve">1 </w:t>
                        </w:r>
                        <w:r>
                          <w:rPr>
                            <w:rFonts w:ascii="Meiryo UI" w:eastAsia="Meiryo UI" w:hAnsi="Meiryo UI" w:hint="eastAsia"/>
                          </w:rPr>
                          <w:t>AirインボイスはNTP</w:t>
                        </w:r>
                        <w:r w:rsidRPr="000759A6">
                          <w:rPr>
                            <w:rFonts w:ascii="Meiryo UI" w:eastAsia="Meiryo UI" w:hAnsi="Meiryo UI" w:hint="eastAsia"/>
                          </w:rPr>
                          <w:t>サーバと同期する</w:t>
                        </w:r>
                        <w:r>
                          <w:rPr>
                            <w:rFonts w:ascii="Meiryo UI" w:eastAsia="Meiryo UI" w:hAnsi="Meiryo UI" w:hint="eastAsia"/>
                          </w:rPr>
                          <w:t>サーバにデータを保存するため、タイムスタンプ付与の手続きは存在しません。</w:t>
                        </w:r>
                      </w:p>
                    </w:txbxContent>
                  </v:textbox>
                  <w10:wrap anchorx="margin"/>
                </v:roundrect>
              </w:pict>
            </mc:Fallback>
          </mc:AlternateContent>
        </w:r>
      </w:ins>
    </w:p>
    <w:sectPr w:rsidR="005E3F1F" w:rsidRPr="00FA5FA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F11FC" w14:textId="77777777" w:rsidR="00EB7077" w:rsidRDefault="00EB7077" w:rsidP="00291359">
      <w:r>
        <w:separator/>
      </w:r>
    </w:p>
  </w:endnote>
  <w:endnote w:type="continuationSeparator" w:id="0">
    <w:p w14:paraId="5F6C98D3" w14:textId="77777777" w:rsidR="00EB7077" w:rsidRDefault="00EB7077" w:rsidP="00291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swiss"/>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2FD35" w14:textId="77777777" w:rsidR="00EB7077" w:rsidRDefault="00EB7077" w:rsidP="00291359">
      <w:r>
        <w:separator/>
      </w:r>
    </w:p>
  </w:footnote>
  <w:footnote w:type="continuationSeparator" w:id="0">
    <w:p w14:paraId="6DEEC302" w14:textId="77777777" w:rsidR="00EB7077" w:rsidRDefault="00EB7077" w:rsidP="00291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E7529"/>
    <w:multiLevelType w:val="hybridMultilevel"/>
    <w:tmpl w:val="723603F8"/>
    <w:lvl w:ilvl="0" w:tplc="BE9ACFF0">
      <w:start w:val="1"/>
      <w:numFmt w:val="decimalEnclosedParen"/>
      <w:lvlText w:val="%1"/>
      <w:lvlJc w:val="left"/>
      <w:pPr>
        <w:ind w:left="780" w:hanging="360"/>
      </w:pPr>
      <w:rPr>
        <w:rFonts w:hint="default"/>
        <w:u w:val="none"/>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16cid:durableId="265502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removePersonalInformation/>
  <w:removeDateAndTime/>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914"/>
    <w:rsid w:val="00047956"/>
    <w:rsid w:val="000759A6"/>
    <w:rsid w:val="000B0914"/>
    <w:rsid w:val="001B0C95"/>
    <w:rsid w:val="001E00B4"/>
    <w:rsid w:val="00240F62"/>
    <w:rsid w:val="0028353B"/>
    <w:rsid w:val="00291359"/>
    <w:rsid w:val="00292744"/>
    <w:rsid w:val="0036238B"/>
    <w:rsid w:val="00387DC6"/>
    <w:rsid w:val="003B5819"/>
    <w:rsid w:val="003F4126"/>
    <w:rsid w:val="00426AEE"/>
    <w:rsid w:val="00442BB9"/>
    <w:rsid w:val="005E3F1F"/>
    <w:rsid w:val="008C7368"/>
    <w:rsid w:val="00A578F5"/>
    <w:rsid w:val="00A806F6"/>
    <w:rsid w:val="00C2783C"/>
    <w:rsid w:val="00C577BE"/>
    <w:rsid w:val="00D50F86"/>
    <w:rsid w:val="00EB7077"/>
    <w:rsid w:val="00ED1AA1"/>
    <w:rsid w:val="00EF0A1C"/>
    <w:rsid w:val="00EF1156"/>
    <w:rsid w:val="00FA5FAE"/>
    <w:rsid w:val="00FF29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09BFB5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0914"/>
    <w:pPr>
      <w:widowControl w:val="0"/>
      <w:jc w:val="both"/>
    </w:pPr>
    <w:rPr>
      <w:rFonts w:ascii="Century" w:eastAsia="ＭＳ 明朝" w:hAnsi="Century"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1359"/>
    <w:pPr>
      <w:tabs>
        <w:tab w:val="center" w:pos="4252"/>
        <w:tab w:val="right" w:pos="8504"/>
      </w:tabs>
      <w:snapToGrid w:val="0"/>
    </w:pPr>
  </w:style>
  <w:style w:type="character" w:customStyle="1" w:styleId="a4">
    <w:name w:val="ヘッダー (文字)"/>
    <w:basedOn w:val="a0"/>
    <w:link w:val="a3"/>
    <w:uiPriority w:val="99"/>
    <w:rsid w:val="00291359"/>
    <w:rPr>
      <w:rFonts w:ascii="Century" w:eastAsia="ＭＳ 明朝" w:hAnsi="Century" w:cs="Times New Roman"/>
    </w:rPr>
  </w:style>
  <w:style w:type="paragraph" w:styleId="a5">
    <w:name w:val="footer"/>
    <w:basedOn w:val="a"/>
    <w:link w:val="a6"/>
    <w:uiPriority w:val="99"/>
    <w:unhideWhenUsed/>
    <w:rsid w:val="00291359"/>
    <w:pPr>
      <w:tabs>
        <w:tab w:val="center" w:pos="4252"/>
        <w:tab w:val="right" w:pos="8504"/>
      </w:tabs>
      <w:snapToGrid w:val="0"/>
    </w:pPr>
  </w:style>
  <w:style w:type="character" w:customStyle="1" w:styleId="a6">
    <w:name w:val="フッター (文字)"/>
    <w:basedOn w:val="a0"/>
    <w:link w:val="a5"/>
    <w:uiPriority w:val="99"/>
    <w:rsid w:val="00291359"/>
    <w:rPr>
      <w:rFonts w:ascii="Century" w:eastAsia="ＭＳ 明朝" w:hAnsi="Century"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404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2023-09-14T01:17:00Z</dcterms:created>
  <dcterms:modified xsi:type="dcterms:W3CDTF">2023-11-28T14:00:00Z</dcterms:modified>
</cp:coreProperties>
</file>